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F35" w:rsidRPr="00C7456B" w:rsidRDefault="00374F35" w:rsidP="00C7456B">
      <w:pPr>
        <w:pStyle w:val="PargrafodaLista"/>
        <w:numPr>
          <w:ilvl w:val="0"/>
          <w:numId w:val="2"/>
        </w:numPr>
        <w:spacing w:line="360" w:lineRule="auto"/>
        <w:ind w:left="426"/>
        <w:rPr>
          <w:rFonts w:ascii="Arial" w:hAnsi="Arial" w:cs="Arial"/>
          <w:b/>
        </w:rPr>
      </w:pPr>
      <w:r w:rsidRPr="00374F35">
        <w:rPr>
          <w:rFonts w:ascii="Arial" w:hAnsi="Arial" w:cs="Arial"/>
          <w:b/>
        </w:rPr>
        <w:t>INTRODUÇÃO</w:t>
      </w:r>
      <w:r w:rsidR="00C7456B">
        <w:rPr>
          <w:rFonts w:ascii="Arial" w:hAnsi="Arial" w:cs="Arial"/>
          <w:b/>
        </w:rPr>
        <w:t xml:space="preserve"> </w:t>
      </w:r>
      <w:r w:rsidR="00BF43D9" w:rsidRPr="00FD4194">
        <w:rPr>
          <w:rFonts w:ascii="Arial" w:hAnsi="Arial" w:cs="Arial"/>
          <w:i/>
          <w:color w:val="FF0000"/>
          <w:sz w:val="18"/>
        </w:rPr>
        <w:t>(</w:t>
      </w:r>
      <w:r w:rsidR="00BF4469" w:rsidRPr="00FD4194">
        <w:rPr>
          <w:rFonts w:ascii="Arial" w:hAnsi="Arial" w:cs="Arial"/>
          <w:i/>
          <w:color w:val="FF0000"/>
          <w:sz w:val="18"/>
        </w:rPr>
        <w:t>Letra</w:t>
      </w:r>
      <w:r w:rsidRPr="00FD4194">
        <w:rPr>
          <w:rFonts w:ascii="Arial" w:hAnsi="Arial" w:cs="Arial"/>
          <w:i/>
          <w:color w:val="FF0000"/>
          <w:sz w:val="18"/>
        </w:rPr>
        <w:t xml:space="preserve"> 12</w:t>
      </w:r>
      <w:r w:rsidR="00BF43D9" w:rsidRPr="00FD4194">
        <w:rPr>
          <w:rFonts w:ascii="Arial" w:hAnsi="Arial" w:cs="Arial"/>
          <w:i/>
          <w:color w:val="FF0000"/>
          <w:sz w:val="18"/>
        </w:rPr>
        <w:t>, negrito</w:t>
      </w:r>
      <w:r w:rsidRPr="00FD4194">
        <w:rPr>
          <w:rFonts w:ascii="Arial" w:hAnsi="Arial" w:cs="Arial"/>
          <w:i/>
          <w:color w:val="FF0000"/>
          <w:sz w:val="18"/>
        </w:rPr>
        <w:t>, maiúsculo, Arial</w:t>
      </w:r>
      <w:r w:rsidR="00C7456B" w:rsidRPr="00FD4194">
        <w:rPr>
          <w:rFonts w:ascii="Arial" w:hAnsi="Arial" w:cs="Arial"/>
          <w:i/>
          <w:color w:val="FF0000"/>
          <w:sz w:val="18"/>
        </w:rPr>
        <w:t>, dois espaços do texto que o sucede</w:t>
      </w:r>
      <w:r w:rsidR="00BF43D9" w:rsidRPr="00FD4194">
        <w:rPr>
          <w:rFonts w:ascii="Arial" w:hAnsi="Arial" w:cs="Arial"/>
          <w:i/>
          <w:color w:val="FF0000"/>
          <w:sz w:val="18"/>
        </w:rPr>
        <w:t>)</w:t>
      </w:r>
    </w:p>
    <w:p w:rsidR="00862566" w:rsidRDefault="00862566" w:rsidP="00862566">
      <w:pPr>
        <w:spacing w:line="360" w:lineRule="auto"/>
        <w:ind w:firstLine="708"/>
        <w:jc w:val="both"/>
        <w:rPr>
          <w:rFonts w:ascii="Arial" w:hAnsi="Arial" w:cs="Arial"/>
          <w:i/>
          <w:sz w:val="22"/>
        </w:rPr>
      </w:pPr>
    </w:p>
    <w:p w:rsidR="00862566" w:rsidRDefault="00862566" w:rsidP="00862566">
      <w:pPr>
        <w:spacing w:line="360" w:lineRule="auto"/>
        <w:ind w:firstLine="708"/>
        <w:jc w:val="both"/>
        <w:rPr>
          <w:rFonts w:ascii="Arial" w:hAnsi="Arial" w:cs="Arial"/>
          <w:i/>
          <w:sz w:val="22"/>
        </w:rPr>
      </w:pPr>
    </w:p>
    <w:p w:rsidR="00862566" w:rsidRDefault="00862566" w:rsidP="00862566">
      <w:pPr>
        <w:spacing w:line="360" w:lineRule="auto"/>
        <w:ind w:firstLine="708"/>
        <w:jc w:val="both"/>
        <w:rPr>
          <w:rFonts w:ascii="Arial" w:hAnsi="Arial" w:cs="Arial"/>
          <w:szCs w:val="24"/>
        </w:rPr>
      </w:pPr>
      <w:r w:rsidRPr="009E7389">
        <w:rPr>
          <w:rFonts w:ascii="Arial" w:hAnsi="Arial" w:cs="Arial"/>
          <w:szCs w:val="24"/>
        </w:rPr>
        <w:t xml:space="preserve">O uso da informática no campo da medicina vem se </w:t>
      </w:r>
      <w:del w:id="0" w:author="CasaUser" w:date="2018-08-25T16:04:00Z">
        <w:r w:rsidRPr="009E7389" w:rsidDel="00EE487F">
          <w:rPr>
            <w:rFonts w:ascii="Arial" w:hAnsi="Arial" w:cs="Arial"/>
            <w:szCs w:val="24"/>
          </w:rPr>
          <w:delText>alastrando</w:delText>
        </w:r>
      </w:del>
      <w:ins w:id="1" w:author="CasaUser" w:date="2018-08-25T16:04:00Z">
        <w:r w:rsidR="00EE487F">
          <w:rPr>
            <w:rFonts w:ascii="Arial" w:hAnsi="Arial" w:cs="Arial"/>
            <w:szCs w:val="24"/>
          </w:rPr>
          <w:t>ampliando</w:t>
        </w:r>
      </w:ins>
      <w:r w:rsidRPr="009E7389">
        <w:rPr>
          <w:rFonts w:ascii="Arial" w:hAnsi="Arial" w:cs="Arial"/>
          <w:szCs w:val="24"/>
        </w:rPr>
        <w:t>, dentre as ultimas décadas</w:t>
      </w:r>
      <w:del w:id="2" w:author="CasaUser" w:date="2018-08-25T16:04:00Z">
        <w:r w:rsidRPr="009E7389" w:rsidDel="00EE487F">
          <w:rPr>
            <w:rFonts w:ascii="Arial" w:hAnsi="Arial" w:cs="Arial"/>
            <w:szCs w:val="24"/>
          </w:rPr>
          <w:delText xml:space="preserve">, </w:delText>
        </w:r>
      </w:del>
      <w:ins w:id="3" w:author="CasaUser" w:date="2018-08-25T16:04:00Z">
        <w:r w:rsidR="00EE487F">
          <w:rPr>
            <w:rFonts w:ascii="Arial" w:hAnsi="Arial" w:cs="Arial"/>
            <w:szCs w:val="24"/>
          </w:rPr>
          <w:t xml:space="preserve">. </w:t>
        </w:r>
      </w:ins>
      <w:del w:id="4" w:author="CasaUser" w:date="2018-08-25T16:04:00Z">
        <w:r w:rsidRPr="009E7389" w:rsidDel="00EE487F">
          <w:rPr>
            <w:rFonts w:ascii="Arial" w:hAnsi="Arial" w:cs="Arial"/>
            <w:szCs w:val="24"/>
          </w:rPr>
          <w:delText xml:space="preserve">hoje </w:delText>
        </w:r>
      </w:del>
      <w:ins w:id="5" w:author="CasaUser" w:date="2018-08-25T16:04:00Z">
        <w:r w:rsidR="00EE487F">
          <w:rPr>
            <w:rFonts w:ascii="Arial" w:hAnsi="Arial" w:cs="Arial"/>
            <w:szCs w:val="24"/>
          </w:rPr>
          <w:t>Atualmente,</w:t>
        </w:r>
        <w:r w:rsidR="00EE487F" w:rsidRPr="009E7389">
          <w:rPr>
            <w:rFonts w:ascii="Arial" w:hAnsi="Arial" w:cs="Arial"/>
            <w:szCs w:val="24"/>
          </w:rPr>
          <w:t xml:space="preserve"> </w:t>
        </w:r>
      </w:ins>
      <w:r w:rsidRPr="009E7389">
        <w:rPr>
          <w:rFonts w:ascii="Arial" w:hAnsi="Arial" w:cs="Arial"/>
          <w:szCs w:val="24"/>
        </w:rPr>
        <w:t>no século XXI</w:t>
      </w:r>
      <w:ins w:id="6" w:author="CasaUser" w:date="2018-08-25T16:04:00Z">
        <w:r w:rsidR="00EE487F">
          <w:rPr>
            <w:rFonts w:ascii="Arial" w:hAnsi="Arial" w:cs="Arial"/>
            <w:szCs w:val="24"/>
          </w:rPr>
          <w:t>,</w:t>
        </w:r>
      </w:ins>
      <w:r w:rsidRPr="009E7389">
        <w:rPr>
          <w:rFonts w:ascii="Arial" w:hAnsi="Arial" w:cs="Arial"/>
          <w:szCs w:val="24"/>
        </w:rPr>
        <w:t xml:space="preserve"> </w:t>
      </w:r>
      <w:commentRangeStart w:id="7"/>
      <w:r w:rsidRPr="009E7389">
        <w:rPr>
          <w:rFonts w:ascii="Arial" w:hAnsi="Arial" w:cs="Arial"/>
          <w:szCs w:val="24"/>
        </w:rPr>
        <w:t>já nos deparamos</w:t>
      </w:r>
      <w:commentRangeEnd w:id="7"/>
      <w:r w:rsidR="00EE487F">
        <w:rPr>
          <w:rStyle w:val="Refdecomentrio"/>
        </w:rPr>
        <w:commentReference w:id="7"/>
      </w:r>
      <w:r w:rsidRPr="009E7389">
        <w:rPr>
          <w:rFonts w:ascii="Arial" w:hAnsi="Arial" w:cs="Arial"/>
          <w:szCs w:val="24"/>
        </w:rPr>
        <w:t xml:space="preserve"> com diversas aplicações da informática na área com o uso de prontuários eletrônicos a radiografia digital, tudo possível devido ao desenvolvimento da informática; “Nos últimos 50 anos, a saúde mundial apresentou melhorias nunca vistas na história da humanidade, e a área de Saúde Pública foi, sem dúvida, uma das maiores responsáveis. ”(Iochida e </w:t>
      </w:r>
      <w:proofErr w:type="gramStart"/>
      <w:r w:rsidRPr="009E7389">
        <w:rPr>
          <w:rFonts w:ascii="Arial" w:hAnsi="Arial" w:cs="Arial"/>
          <w:szCs w:val="24"/>
        </w:rPr>
        <w:t>LaPorte</w:t>
      </w:r>
      <w:proofErr w:type="gramEnd"/>
      <w:r w:rsidRPr="009E7389">
        <w:rPr>
          <w:rFonts w:ascii="Arial" w:hAnsi="Arial" w:cs="Arial"/>
          <w:szCs w:val="24"/>
        </w:rPr>
        <w:t>, 1998,  v.1)</w:t>
      </w:r>
      <w:r>
        <w:rPr>
          <w:rFonts w:ascii="Arial" w:hAnsi="Arial" w:cs="Arial"/>
          <w:szCs w:val="24"/>
        </w:rPr>
        <w:t>.</w:t>
      </w:r>
    </w:p>
    <w:p w:rsidR="00862566" w:rsidRDefault="00862566" w:rsidP="00862566">
      <w:pPr>
        <w:spacing w:line="360" w:lineRule="auto"/>
        <w:ind w:firstLine="851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Mesmo com todo esse avanço ainda há</w:t>
      </w:r>
      <w:commentRangeStart w:id="8"/>
      <w:r>
        <w:rPr>
          <w:rFonts w:ascii="Arial" w:hAnsi="Arial" w:cs="Arial"/>
          <w:szCs w:val="24"/>
        </w:rPr>
        <w:t xml:space="preserve"> </w:t>
      </w:r>
      <w:commentRangeEnd w:id="8"/>
      <w:r w:rsidR="00C5041E">
        <w:rPr>
          <w:rStyle w:val="Refdecomentrio"/>
        </w:rPr>
        <w:commentReference w:id="8"/>
      </w:r>
      <w:r>
        <w:rPr>
          <w:rFonts w:ascii="Arial" w:hAnsi="Arial" w:cs="Arial"/>
          <w:szCs w:val="24"/>
        </w:rPr>
        <w:t>espaço não ocupado pela informática na saúde publica; no ramo da medicina epidemiológica podem-se encontrar situações</w:t>
      </w:r>
      <w:commentRangeStart w:id="9"/>
      <w:r>
        <w:rPr>
          <w:rFonts w:ascii="Arial" w:hAnsi="Arial" w:cs="Arial"/>
          <w:szCs w:val="24"/>
        </w:rPr>
        <w:t xml:space="preserve"> que </w:t>
      </w:r>
      <w:commentRangeEnd w:id="9"/>
      <w:r w:rsidR="00C5041E">
        <w:rPr>
          <w:rStyle w:val="Refdecomentrio"/>
        </w:rPr>
        <w:commentReference w:id="9"/>
      </w:r>
      <w:r>
        <w:rPr>
          <w:rFonts w:ascii="Arial" w:hAnsi="Arial" w:cs="Arial"/>
          <w:szCs w:val="24"/>
        </w:rPr>
        <w:t xml:space="preserve">o auxílio da computação seria </w:t>
      </w:r>
      <w:commentRangeStart w:id="10"/>
      <w:del w:id="11" w:author="LUIZ EVANGELISTA" w:date="2018-08-25T16:07:00Z">
        <w:r w:rsidDel="00EE487F">
          <w:rPr>
            <w:rFonts w:ascii="Arial" w:hAnsi="Arial" w:cs="Arial"/>
            <w:szCs w:val="24"/>
          </w:rPr>
          <w:delText>bem vinda</w:delText>
        </w:r>
      </w:del>
      <w:ins w:id="12" w:author="LUIZ EVANGELISTA" w:date="2018-08-25T16:07:00Z">
        <w:r w:rsidR="00EE487F">
          <w:rPr>
            <w:rFonts w:ascii="Arial" w:hAnsi="Arial" w:cs="Arial"/>
            <w:szCs w:val="24"/>
          </w:rPr>
          <w:t>bem</w:t>
        </w:r>
      </w:ins>
      <w:commentRangeEnd w:id="10"/>
      <w:r w:rsidR="00C5041E">
        <w:rPr>
          <w:rStyle w:val="Refdecomentrio"/>
        </w:rPr>
        <w:commentReference w:id="10"/>
      </w:r>
      <w:ins w:id="13" w:author="LUIZ EVANGELISTA" w:date="2018-08-25T16:07:00Z">
        <w:r w:rsidR="00EE487F">
          <w:rPr>
            <w:rFonts w:ascii="Arial" w:hAnsi="Arial" w:cs="Arial"/>
            <w:szCs w:val="24"/>
          </w:rPr>
          <w:t xml:space="preserve"> </w:t>
        </w:r>
        <w:proofErr w:type="gramStart"/>
        <w:r w:rsidR="00EE487F">
          <w:rPr>
            <w:rFonts w:ascii="Arial" w:hAnsi="Arial" w:cs="Arial"/>
            <w:szCs w:val="24"/>
          </w:rPr>
          <w:t>útil</w:t>
        </w:r>
      </w:ins>
      <w:commentRangeStart w:id="14"/>
      <w:r>
        <w:rPr>
          <w:rFonts w:ascii="Arial" w:hAnsi="Arial" w:cs="Arial"/>
          <w:szCs w:val="24"/>
        </w:rPr>
        <w:t>;</w:t>
      </w:r>
      <w:commentRangeEnd w:id="14"/>
      <w:proofErr w:type="gramEnd"/>
      <w:r w:rsidR="00C5041E">
        <w:rPr>
          <w:rStyle w:val="Refdecomentrio"/>
        </w:rPr>
        <w:commentReference w:id="14"/>
      </w:r>
      <w:r>
        <w:rPr>
          <w:rFonts w:ascii="Arial" w:hAnsi="Arial" w:cs="Arial"/>
          <w:szCs w:val="24"/>
        </w:rPr>
        <w:t xml:space="preserve"> uma dessas situações é o uso de um aplicativo no combate a epidemias de arboviroses</w:t>
      </w:r>
      <w:commentRangeStart w:id="15"/>
      <w:r>
        <w:rPr>
          <w:rFonts w:ascii="Arial" w:hAnsi="Arial" w:cs="Arial"/>
          <w:szCs w:val="24"/>
        </w:rPr>
        <w:t>. O</w:t>
      </w:r>
      <w:commentRangeEnd w:id="15"/>
      <w:r w:rsidR="00C5041E">
        <w:rPr>
          <w:rStyle w:val="Refdecomentrio"/>
        </w:rPr>
        <w:commentReference w:id="15"/>
      </w:r>
      <w:r>
        <w:rPr>
          <w:rFonts w:ascii="Arial" w:hAnsi="Arial" w:cs="Arial"/>
          <w:szCs w:val="24"/>
        </w:rPr>
        <w:t xml:space="preserve"> qual demanda um </w:t>
      </w:r>
      <w:commentRangeStart w:id="16"/>
      <w:r w:rsidR="00ED18D5" w:rsidRPr="00ED18D5">
        <w:rPr>
          <w:rFonts w:ascii="Arial" w:hAnsi="Arial" w:cs="Arial"/>
          <w:i/>
          <w:szCs w:val="24"/>
          <w:rPrChange w:id="17" w:author="LUIZ EVANGELISTA" w:date="2018-08-25T16:07:00Z">
            <w:rPr>
              <w:rFonts w:ascii="Arial" w:hAnsi="Arial" w:cs="Arial"/>
              <w:szCs w:val="24"/>
            </w:rPr>
          </w:rPrChange>
        </w:rPr>
        <w:t>software</w:t>
      </w:r>
      <w:commentRangeEnd w:id="16"/>
      <w:r w:rsidR="00EE487F">
        <w:rPr>
          <w:rStyle w:val="Refdecomentrio"/>
        </w:rPr>
        <w:commentReference w:id="16"/>
      </w:r>
      <w:r>
        <w:rPr>
          <w:rFonts w:ascii="Arial" w:hAnsi="Arial" w:cs="Arial"/>
          <w:szCs w:val="24"/>
        </w:rPr>
        <w:t xml:space="preserve"> especialista</w:t>
      </w:r>
      <w:del w:id="18" w:author="LUIZ EVANGELISTA" w:date="2018-08-25T16:07:00Z">
        <w:r w:rsidDel="006C39ED">
          <w:rPr>
            <w:rFonts w:ascii="Arial" w:hAnsi="Arial" w:cs="Arial"/>
            <w:szCs w:val="24"/>
          </w:rPr>
          <w:delText xml:space="preserve">, sendo que softwares especialistas </w:delText>
        </w:r>
      </w:del>
      <w:ins w:id="19" w:author="LUIZ EVANGELISTA" w:date="2018-08-25T16:07:00Z">
        <w:r w:rsidR="006C39ED">
          <w:rPr>
            <w:rFonts w:ascii="Arial" w:hAnsi="Arial" w:cs="Arial"/>
            <w:szCs w:val="24"/>
          </w:rPr>
          <w:t xml:space="preserve">. Eles </w:t>
        </w:r>
      </w:ins>
      <w:r>
        <w:rPr>
          <w:rFonts w:ascii="Arial" w:hAnsi="Arial" w:cs="Arial"/>
          <w:szCs w:val="24"/>
        </w:rPr>
        <w:t>são programas voltados para propósitos específicos; o mesmo neste caso exige uma lógica singular e intrinsecamente ligada ao processo de diagnostico de patologias.</w:t>
      </w:r>
    </w:p>
    <w:p w:rsidR="007A6F19" w:rsidRPr="00862566" w:rsidRDefault="00862566" w:rsidP="00862566">
      <w:pPr>
        <w:spacing w:line="360" w:lineRule="auto"/>
        <w:ind w:firstLine="851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 desenvolvimento de um aplicativo com tais </w:t>
      </w:r>
      <w:del w:id="20" w:author="LUIZ EVANGELISTA" w:date="2018-08-25T16:08:00Z">
        <w:r w:rsidDel="00DD08F3">
          <w:rPr>
            <w:rFonts w:ascii="Arial" w:hAnsi="Arial" w:cs="Arial"/>
            <w:szCs w:val="24"/>
          </w:rPr>
          <w:delText xml:space="preserve">atribuições </w:delText>
        </w:r>
      </w:del>
      <w:ins w:id="21" w:author="LUIZ EVANGELISTA" w:date="2018-08-25T16:08:00Z">
        <w:r w:rsidR="00DD08F3">
          <w:rPr>
            <w:rFonts w:ascii="Arial" w:hAnsi="Arial" w:cs="Arial"/>
            <w:szCs w:val="24"/>
          </w:rPr>
          <w:t xml:space="preserve">requisitos </w:t>
        </w:r>
      </w:ins>
      <w:del w:id="22" w:author="LUIZ EVANGELISTA" w:date="2018-08-25T16:08:00Z">
        <w:r w:rsidDel="00DD08F3">
          <w:rPr>
            <w:rFonts w:ascii="Arial" w:hAnsi="Arial" w:cs="Arial"/>
            <w:szCs w:val="24"/>
          </w:rPr>
          <w:delText xml:space="preserve">insiste </w:delText>
        </w:r>
      </w:del>
      <w:ins w:id="23" w:author="LUIZ EVANGELISTA" w:date="2018-08-25T16:08:00Z">
        <w:r w:rsidR="00DD08F3">
          <w:rPr>
            <w:rFonts w:ascii="Arial" w:hAnsi="Arial" w:cs="Arial"/>
            <w:szCs w:val="24"/>
          </w:rPr>
          <w:t xml:space="preserve">consiste </w:t>
        </w:r>
      </w:ins>
      <w:r>
        <w:rPr>
          <w:rFonts w:ascii="Arial" w:hAnsi="Arial" w:cs="Arial"/>
          <w:szCs w:val="24"/>
        </w:rPr>
        <w:t>em aplicar os conhecimentos obtidos no presente curso, de modo a elaborar um programa</w:t>
      </w:r>
      <w:commentRangeStart w:id="24"/>
      <w:r>
        <w:rPr>
          <w:rFonts w:ascii="Arial" w:hAnsi="Arial" w:cs="Arial"/>
          <w:szCs w:val="24"/>
        </w:rPr>
        <w:t xml:space="preserve"> </w:t>
      </w:r>
      <w:commentRangeEnd w:id="24"/>
      <w:r w:rsidR="00C5041E">
        <w:rPr>
          <w:rStyle w:val="Refdecomentrio"/>
        </w:rPr>
        <w:commentReference w:id="24"/>
      </w:r>
      <w:r>
        <w:rPr>
          <w:rFonts w:ascii="Arial" w:hAnsi="Arial" w:cs="Arial"/>
          <w:szCs w:val="24"/>
        </w:rPr>
        <w:t xml:space="preserve">que consiga distinguir os casos de </w:t>
      </w:r>
      <w:proofErr w:type="gramStart"/>
      <w:r>
        <w:rPr>
          <w:rFonts w:ascii="Arial" w:hAnsi="Arial" w:cs="Arial"/>
          <w:szCs w:val="24"/>
        </w:rPr>
        <w:t>arboviroses</w:t>
      </w:r>
      <w:commentRangeStart w:id="25"/>
      <w:r>
        <w:rPr>
          <w:rFonts w:ascii="Arial" w:hAnsi="Arial" w:cs="Arial"/>
          <w:szCs w:val="24"/>
        </w:rPr>
        <w:t>,</w:t>
      </w:r>
      <w:commentRangeEnd w:id="25"/>
      <w:proofErr w:type="gramEnd"/>
      <w:r w:rsidR="00C5041E">
        <w:rPr>
          <w:rStyle w:val="Refdecomentrio"/>
        </w:rPr>
        <w:commentReference w:id="25"/>
      </w:r>
      <w:r>
        <w:rPr>
          <w:rFonts w:ascii="Arial" w:hAnsi="Arial" w:cs="Arial"/>
          <w:szCs w:val="24"/>
        </w:rPr>
        <w:t xml:space="preserve"> dos demais casos; elaborar uma ficha </w:t>
      </w:r>
      <w:del w:id="26" w:author="LUIZ EVANGELISTA" w:date="2018-08-25T16:08:00Z">
        <w:r w:rsidDel="00DD08F3">
          <w:rPr>
            <w:rFonts w:ascii="Arial" w:hAnsi="Arial" w:cs="Arial"/>
            <w:szCs w:val="24"/>
          </w:rPr>
          <w:delText xml:space="preserve">medica </w:delText>
        </w:r>
      </w:del>
      <w:ins w:id="27" w:author="LUIZ EVANGELISTA" w:date="2018-08-25T16:08:00Z">
        <w:r w:rsidR="00DD08F3">
          <w:rPr>
            <w:rFonts w:ascii="Arial" w:hAnsi="Arial" w:cs="Arial"/>
            <w:szCs w:val="24"/>
          </w:rPr>
          <w:t xml:space="preserve">médica </w:t>
        </w:r>
      </w:ins>
      <w:r>
        <w:rPr>
          <w:rFonts w:ascii="Arial" w:hAnsi="Arial" w:cs="Arial"/>
          <w:szCs w:val="24"/>
        </w:rPr>
        <w:t>do paciente, contendo tanto os seus dados pessoais quanto os dados do seu prontuário; e ainda ser capaz de criar um mapa contendo a localização dos casos suspeitos e confirmados da patologia.</w:t>
      </w:r>
      <w:r w:rsidR="00C7456B">
        <w:rPr>
          <w:rFonts w:ascii="Arial" w:hAnsi="Arial" w:cs="Arial"/>
        </w:rPr>
        <w:t xml:space="preserve"> </w:t>
      </w:r>
      <w:r w:rsidR="007A6F19" w:rsidRPr="00FD4194">
        <w:rPr>
          <w:rFonts w:ascii="Arial" w:hAnsi="Arial" w:cs="Arial"/>
          <w:i/>
          <w:color w:val="FF0000"/>
          <w:sz w:val="18"/>
        </w:rPr>
        <w:t>(</w:t>
      </w:r>
      <w:r w:rsidR="00BF4469" w:rsidRPr="00FD4194">
        <w:rPr>
          <w:rFonts w:ascii="Arial" w:hAnsi="Arial" w:cs="Arial"/>
          <w:i/>
          <w:color w:val="FF0000"/>
          <w:sz w:val="18"/>
        </w:rPr>
        <w:t>Letra</w:t>
      </w:r>
      <w:r w:rsidR="007A6F19" w:rsidRPr="00FD4194">
        <w:rPr>
          <w:rFonts w:ascii="Arial" w:hAnsi="Arial" w:cs="Arial"/>
          <w:i/>
          <w:color w:val="FF0000"/>
          <w:sz w:val="18"/>
        </w:rPr>
        <w:t xml:space="preserve"> 12, Arial</w:t>
      </w:r>
      <w:r w:rsidR="00C7456B" w:rsidRPr="00FD4194">
        <w:rPr>
          <w:rFonts w:ascii="Arial" w:hAnsi="Arial" w:cs="Arial"/>
          <w:i/>
          <w:color w:val="FF0000"/>
          <w:sz w:val="18"/>
        </w:rPr>
        <w:t>, espaçamento de 1,5 entrelinhas</w:t>
      </w:r>
      <w:r w:rsidR="007A6F19" w:rsidRPr="00FD4194">
        <w:rPr>
          <w:rFonts w:ascii="Arial" w:hAnsi="Arial" w:cs="Arial"/>
          <w:i/>
          <w:color w:val="FF0000"/>
          <w:sz w:val="18"/>
        </w:rPr>
        <w:t>)</w:t>
      </w:r>
    </w:p>
    <w:p w:rsidR="00B2165C" w:rsidRDefault="00B2165C" w:rsidP="00C7456B">
      <w:pPr>
        <w:spacing w:line="360" w:lineRule="auto"/>
      </w:pPr>
    </w:p>
    <w:p w:rsidR="00C7456B" w:rsidRDefault="00C7456B" w:rsidP="00C7456B">
      <w:pPr>
        <w:spacing w:line="360" w:lineRule="auto"/>
      </w:pPr>
    </w:p>
    <w:p w:rsidR="00C7456B" w:rsidRPr="00C7456B" w:rsidRDefault="00862566" w:rsidP="00C7456B">
      <w:pPr>
        <w:pStyle w:val="PargrafodaLista"/>
        <w:numPr>
          <w:ilvl w:val="1"/>
          <w:numId w:val="2"/>
        </w:numPr>
        <w:spacing w:line="360" w:lineRule="auto"/>
        <w:ind w:left="426" w:hanging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Objetivo</w:t>
      </w:r>
      <w:r w:rsidR="00C7456B" w:rsidRPr="00C7456B">
        <w:rPr>
          <w:rFonts w:ascii="Arial" w:hAnsi="Arial" w:cs="Arial"/>
          <w:b/>
        </w:rPr>
        <w:t xml:space="preserve"> </w:t>
      </w:r>
      <w:r w:rsidR="00C7456B" w:rsidRPr="00FD4194">
        <w:rPr>
          <w:rFonts w:ascii="Arial" w:hAnsi="Arial" w:cs="Arial"/>
          <w:i/>
          <w:color w:val="FF0000"/>
          <w:sz w:val="18"/>
        </w:rPr>
        <w:t>(Letra 12, negrito, minusculo, Arial, dois espaços do texto que o precede e o sucede)</w:t>
      </w:r>
    </w:p>
    <w:p w:rsidR="00C7456B" w:rsidRDefault="00C7456B" w:rsidP="00C7456B">
      <w:pPr>
        <w:spacing w:line="360" w:lineRule="auto"/>
      </w:pPr>
    </w:p>
    <w:p w:rsidR="00C7456B" w:rsidRDefault="00C7456B" w:rsidP="00C7456B">
      <w:pPr>
        <w:spacing w:line="360" w:lineRule="auto"/>
      </w:pPr>
    </w:p>
    <w:p w:rsidR="00862566" w:rsidRDefault="00862566" w:rsidP="00862566">
      <w:pPr>
        <w:spacing w:line="360" w:lineRule="auto"/>
        <w:ind w:firstLine="708"/>
        <w:jc w:val="both"/>
        <w:rPr>
          <w:rFonts w:ascii="Arial" w:hAnsi="Arial" w:cs="Arial"/>
          <w:szCs w:val="24"/>
        </w:rPr>
      </w:pPr>
      <w:bookmarkStart w:id="28" w:name="_Toc118654379"/>
      <w:r>
        <w:rPr>
          <w:rFonts w:ascii="Arial" w:hAnsi="Arial" w:cs="Arial"/>
          <w:szCs w:val="24"/>
        </w:rPr>
        <w:t xml:space="preserve">O </w:t>
      </w:r>
      <w:del w:id="29" w:author="LUIZ EVANGELISTA" w:date="2018-08-25T16:09:00Z">
        <w:r w:rsidDel="00DF0E53">
          <w:rPr>
            <w:rFonts w:ascii="Arial" w:hAnsi="Arial" w:cs="Arial"/>
            <w:szCs w:val="24"/>
          </w:rPr>
          <w:delText xml:space="preserve">diagnostico </w:delText>
        </w:r>
      </w:del>
      <w:ins w:id="30" w:author="LUIZ EVANGELISTA" w:date="2018-08-25T16:09:00Z">
        <w:r w:rsidR="00DF0E53">
          <w:rPr>
            <w:rFonts w:ascii="Arial" w:hAnsi="Arial" w:cs="Arial"/>
            <w:szCs w:val="24"/>
          </w:rPr>
          <w:t xml:space="preserve">diagnóstico </w:t>
        </w:r>
      </w:ins>
      <w:r>
        <w:rPr>
          <w:rFonts w:ascii="Arial" w:hAnsi="Arial" w:cs="Arial"/>
          <w:szCs w:val="24"/>
        </w:rPr>
        <w:t xml:space="preserve">de pacientes acometidos por arboviroses é em demasia um processo que pode induzir o </w:t>
      </w:r>
      <w:del w:id="31" w:author="LUIZ EVANGELISTA" w:date="2018-08-25T16:09:00Z">
        <w:r w:rsidDel="00DF0E53">
          <w:rPr>
            <w:rFonts w:ascii="Arial" w:hAnsi="Arial" w:cs="Arial"/>
            <w:szCs w:val="24"/>
          </w:rPr>
          <w:delText xml:space="preserve">medico </w:delText>
        </w:r>
      </w:del>
      <w:ins w:id="32" w:author="LUIZ EVANGELISTA" w:date="2018-08-25T16:09:00Z">
        <w:r w:rsidR="00DF0E53">
          <w:rPr>
            <w:rFonts w:ascii="Arial" w:hAnsi="Arial" w:cs="Arial"/>
            <w:szCs w:val="24"/>
          </w:rPr>
          <w:t xml:space="preserve">médico </w:t>
        </w:r>
      </w:ins>
      <w:r>
        <w:rPr>
          <w:rFonts w:ascii="Arial" w:hAnsi="Arial" w:cs="Arial"/>
          <w:szCs w:val="24"/>
        </w:rPr>
        <w:t xml:space="preserve">ao erro, por suas características não </w:t>
      </w:r>
      <w:proofErr w:type="gramStart"/>
      <w:r>
        <w:rPr>
          <w:rFonts w:ascii="Arial" w:hAnsi="Arial" w:cs="Arial"/>
          <w:szCs w:val="24"/>
        </w:rPr>
        <w:t>singulares</w:t>
      </w:r>
      <w:commentRangeStart w:id="33"/>
      <w:r>
        <w:rPr>
          <w:rFonts w:ascii="Arial" w:hAnsi="Arial" w:cs="Arial"/>
          <w:szCs w:val="24"/>
        </w:rPr>
        <w:t>;</w:t>
      </w:r>
      <w:commentRangeEnd w:id="33"/>
      <w:proofErr w:type="gramEnd"/>
      <w:r w:rsidR="00556FC7">
        <w:rPr>
          <w:rStyle w:val="Refdecomentrio"/>
        </w:rPr>
        <w:commentReference w:id="33"/>
      </w:r>
      <w:r>
        <w:rPr>
          <w:rFonts w:ascii="Arial" w:hAnsi="Arial" w:cs="Arial"/>
          <w:szCs w:val="24"/>
        </w:rPr>
        <w:t xml:space="preserve"> </w:t>
      </w:r>
      <w:commentRangeStart w:id="34"/>
      <w:r>
        <w:rPr>
          <w:rFonts w:ascii="Arial" w:hAnsi="Arial" w:cs="Arial"/>
          <w:szCs w:val="24"/>
        </w:rPr>
        <w:t xml:space="preserve">hoje há </w:t>
      </w:r>
      <w:commentRangeEnd w:id="34"/>
      <w:r w:rsidR="00556FC7">
        <w:rPr>
          <w:rStyle w:val="Refdecomentrio"/>
        </w:rPr>
        <w:commentReference w:id="34"/>
      </w:r>
      <w:r>
        <w:rPr>
          <w:rFonts w:ascii="Arial" w:hAnsi="Arial" w:cs="Arial"/>
          <w:szCs w:val="24"/>
        </w:rPr>
        <w:t>poucas ferramentas voltadas a dar um respaldo aos médicos em seus diagnósticos</w:t>
      </w:r>
      <w:commentRangeStart w:id="35"/>
      <w:r>
        <w:rPr>
          <w:rFonts w:ascii="Arial" w:hAnsi="Arial" w:cs="Arial"/>
          <w:szCs w:val="24"/>
        </w:rPr>
        <w:t xml:space="preserve">. Em </w:t>
      </w:r>
      <w:commentRangeEnd w:id="35"/>
      <w:r w:rsidR="00556FC7">
        <w:rPr>
          <w:rStyle w:val="Refdecomentrio"/>
        </w:rPr>
        <w:commentReference w:id="35"/>
      </w:r>
      <w:r>
        <w:rPr>
          <w:rFonts w:ascii="Arial" w:hAnsi="Arial" w:cs="Arial"/>
          <w:szCs w:val="24"/>
        </w:rPr>
        <w:t>vista disso</w:t>
      </w:r>
      <w:ins w:id="36" w:author="LUIZ EVANGELISTA" w:date="2018-08-25T16:09:00Z">
        <w:r w:rsidR="00DF0E53">
          <w:rPr>
            <w:rFonts w:ascii="Arial" w:hAnsi="Arial" w:cs="Arial"/>
            <w:szCs w:val="24"/>
          </w:rPr>
          <w:t>,</w:t>
        </w:r>
      </w:ins>
      <w:r>
        <w:rPr>
          <w:rFonts w:ascii="Arial" w:hAnsi="Arial" w:cs="Arial"/>
          <w:szCs w:val="24"/>
        </w:rPr>
        <w:t xml:space="preserve"> </w:t>
      </w:r>
      <w:commentRangeStart w:id="37"/>
      <w:del w:id="38" w:author="LUIZ EVANGELISTA" w:date="2018-08-25T16:09:00Z">
        <w:r w:rsidDel="00DF0E53">
          <w:rPr>
            <w:rFonts w:ascii="Arial" w:hAnsi="Arial" w:cs="Arial"/>
            <w:szCs w:val="24"/>
          </w:rPr>
          <w:delText>Propõe</w:delText>
        </w:r>
      </w:del>
      <w:ins w:id="39" w:author="LUIZ EVANGELISTA" w:date="2018-08-25T16:09:00Z">
        <w:r w:rsidR="00DF0E53">
          <w:rPr>
            <w:rFonts w:ascii="Arial" w:hAnsi="Arial" w:cs="Arial"/>
            <w:szCs w:val="24"/>
          </w:rPr>
          <w:t>propõe</w:t>
        </w:r>
      </w:ins>
      <w:r>
        <w:rPr>
          <w:rFonts w:ascii="Arial" w:hAnsi="Arial" w:cs="Arial"/>
          <w:szCs w:val="24"/>
        </w:rPr>
        <w:t xml:space="preserve">-se </w:t>
      </w:r>
      <w:commentRangeEnd w:id="37"/>
      <w:r w:rsidR="004A6DC5">
        <w:rPr>
          <w:rStyle w:val="Refdecomentrio"/>
        </w:rPr>
        <w:commentReference w:id="37"/>
      </w:r>
      <w:r>
        <w:rPr>
          <w:rFonts w:ascii="Arial" w:hAnsi="Arial" w:cs="Arial"/>
          <w:szCs w:val="24"/>
        </w:rPr>
        <w:t xml:space="preserve">desenvolver um sistema especialista para atender essa </w:t>
      </w:r>
      <w:del w:id="40" w:author="LUIZ EVANGELISTA" w:date="2018-08-25T16:09:00Z">
        <w:r w:rsidDel="00DF0E53">
          <w:rPr>
            <w:rFonts w:ascii="Arial" w:hAnsi="Arial" w:cs="Arial"/>
            <w:szCs w:val="24"/>
          </w:rPr>
          <w:delText>carência</w:delText>
        </w:r>
      </w:del>
      <w:ins w:id="41" w:author="LUIZ EVANGELISTA" w:date="2018-08-25T16:09:00Z">
        <w:r w:rsidR="00DF0E53">
          <w:rPr>
            <w:rFonts w:ascii="Arial" w:hAnsi="Arial" w:cs="Arial"/>
            <w:szCs w:val="24"/>
          </w:rPr>
          <w:t>demanda</w:t>
        </w:r>
      </w:ins>
      <w:r>
        <w:rPr>
          <w:rFonts w:ascii="Arial" w:hAnsi="Arial" w:cs="Arial"/>
          <w:szCs w:val="24"/>
        </w:rPr>
        <w:t>.</w:t>
      </w:r>
    </w:p>
    <w:p w:rsidR="00862566" w:rsidRDefault="00862566" w:rsidP="00862566">
      <w:p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ab/>
      </w:r>
      <w:commentRangeStart w:id="42"/>
      <w:r>
        <w:rPr>
          <w:rFonts w:ascii="Arial" w:hAnsi="Arial" w:cs="Arial"/>
          <w:szCs w:val="24"/>
        </w:rPr>
        <w:t xml:space="preserve">O uso da computação voltada ao diagnóstico de patologias ainda está em fase inicial, pois </w:t>
      </w:r>
      <w:commentRangeStart w:id="43"/>
      <w:r>
        <w:rPr>
          <w:rFonts w:ascii="Arial" w:hAnsi="Arial" w:cs="Arial"/>
          <w:szCs w:val="24"/>
        </w:rPr>
        <w:t xml:space="preserve">somente agora </w:t>
      </w:r>
      <w:commentRangeEnd w:id="43"/>
      <w:r w:rsidR="004A6DC5">
        <w:rPr>
          <w:rStyle w:val="Refdecomentrio"/>
        </w:rPr>
        <w:commentReference w:id="43"/>
      </w:r>
      <w:r>
        <w:rPr>
          <w:rFonts w:ascii="Arial" w:hAnsi="Arial" w:cs="Arial"/>
          <w:szCs w:val="24"/>
        </w:rPr>
        <w:t>a informática tem como suprir às demandas que esse ramo exige</w:t>
      </w:r>
      <w:commentRangeEnd w:id="42"/>
      <w:r w:rsidR="00A53FEA">
        <w:rPr>
          <w:rStyle w:val="Refdecomentrio"/>
        </w:rPr>
        <w:commentReference w:id="42"/>
      </w:r>
      <w:r>
        <w:rPr>
          <w:rFonts w:ascii="Arial" w:hAnsi="Arial" w:cs="Arial"/>
          <w:szCs w:val="24"/>
        </w:rPr>
        <w:t>; de modo que com o uso de linguagens de programação orientadas a objeto, bancos de dados relacionais e não relaciona</w:t>
      </w:r>
      <w:ins w:id="44" w:author="LUIZ EVANGELISTA" w:date="2018-08-25T16:10:00Z">
        <w:r w:rsidR="008577CA">
          <w:rPr>
            <w:rFonts w:ascii="Arial" w:hAnsi="Arial" w:cs="Arial"/>
            <w:szCs w:val="24"/>
          </w:rPr>
          <w:t>i</w:t>
        </w:r>
      </w:ins>
      <w:r>
        <w:rPr>
          <w:rFonts w:ascii="Arial" w:hAnsi="Arial" w:cs="Arial"/>
          <w:szCs w:val="24"/>
        </w:rPr>
        <w:t>s, e plataformas de desenvolvimento modernas; permitem ao desenvolvedor elaborar um sistema capaz de interpretar os sintomas observados no paciente e devolver as possíveis patologias do mesmo, como também elaborar um mapa virtual em tempo real dos focos epidêmicos.</w:t>
      </w:r>
    </w:p>
    <w:p w:rsidR="00862566" w:rsidRDefault="00862566" w:rsidP="00862566">
      <w:p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Tendo isso em foco</w:t>
      </w:r>
      <w:ins w:id="45" w:author="LUIZ EVANGELISTA" w:date="2018-08-25T16:10:00Z">
        <w:r w:rsidR="008577CA">
          <w:rPr>
            <w:rFonts w:ascii="Arial" w:hAnsi="Arial" w:cs="Arial"/>
            <w:szCs w:val="24"/>
          </w:rPr>
          <w:t>,</w:t>
        </w:r>
      </w:ins>
      <w:r>
        <w:rPr>
          <w:rFonts w:ascii="Arial" w:hAnsi="Arial" w:cs="Arial"/>
          <w:szCs w:val="24"/>
        </w:rPr>
        <w:t xml:space="preserve"> a presente pesquisa terá como objetivo desenvolver um aplicativo que através de uma interface gráfica receba primeiramente os dados cadastrais do paciente; e em seguida numa fase de triagem receba por outra interface os dados médicos do mesmo; de modo que a partir desses dados o sistema proposto possa fazer um pré-diagnóstico, comparando os sintomas e os dados do paciente com as informações contidas em um banco de dados </w:t>
      </w:r>
      <w:del w:id="46" w:author="LUIZ EVANGELISTA" w:date="2018-08-25T16:13:00Z">
        <w:r w:rsidDel="008577CA">
          <w:rPr>
            <w:rFonts w:ascii="Arial" w:hAnsi="Arial" w:cs="Arial"/>
            <w:szCs w:val="24"/>
          </w:rPr>
          <w:delText xml:space="preserve">não relacional </w:delText>
        </w:r>
      </w:del>
      <w:r>
        <w:rPr>
          <w:rFonts w:ascii="Arial" w:hAnsi="Arial" w:cs="Arial"/>
          <w:szCs w:val="24"/>
        </w:rPr>
        <w:t>sobre as arboviroses; de modo a repassar numa seguinte fase, por meio de outra tela, um relatório contendo se o paciente é acometido ou não por uma arbovirose e qual a razão do possível diagnostico; para o m</w:t>
      </w:r>
      <w:ins w:id="47" w:author="LUIZ EVANGELISTA" w:date="2018-08-25T16:11:00Z">
        <w:r w:rsidR="008577CA">
          <w:rPr>
            <w:rFonts w:ascii="Arial" w:hAnsi="Arial" w:cs="Arial"/>
            <w:szCs w:val="24"/>
          </w:rPr>
          <w:t>é</w:t>
        </w:r>
      </w:ins>
      <w:del w:id="48" w:author="LUIZ EVANGELISTA" w:date="2018-08-25T16:11:00Z">
        <w:r w:rsidDel="008577CA">
          <w:rPr>
            <w:rFonts w:ascii="Arial" w:hAnsi="Arial" w:cs="Arial"/>
            <w:szCs w:val="24"/>
          </w:rPr>
          <w:delText>e</w:delText>
        </w:r>
      </w:del>
      <w:r>
        <w:rPr>
          <w:rFonts w:ascii="Arial" w:hAnsi="Arial" w:cs="Arial"/>
          <w:szCs w:val="24"/>
        </w:rPr>
        <w:t xml:space="preserve">dico responsável pelo o paciente contendo, assim o mesmo poderá tomar uma decisão melhor embasada. E então caso o diagnostico seja positivo o </w:t>
      </w:r>
      <w:r w:rsidR="00ED18D5" w:rsidRPr="00ED18D5">
        <w:rPr>
          <w:rFonts w:ascii="Arial" w:hAnsi="Arial" w:cs="Arial"/>
          <w:i/>
          <w:szCs w:val="24"/>
          <w:rPrChange w:id="49" w:author="LUIZ EVANGELISTA" w:date="2018-08-25T16:13:00Z">
            <w:rPr>
              <w:rFonts w:ascii="Arial" w:hAnsi="Arial" w:cs="Arial"/>
              <w:szCs w:val="24"/>
            </w:rPr>
          </w:rPrChange>
        </w:rPr>
        <w:t>software</w:t>
      </w:r>
      <w:r>
        <w:rPr>
          <w:rFonts w:ascii="Arial" w:hAnsi="Arial" w:cs="Arial"/>
          <w:szCs w:val="24"/>
        </w:rPr>
        <w:t xml:space="preserve"> ira acusar em um mapa virtual a localidade da moradia do paciente, indicando assim um possível foco.</w:t>
      </w:r>
    </w:p>
    <w:bookmarkEnd w:id="28"/>
    <w:p w:rsidR="00862566" w:rsidRDefault="00862566" w:rsidP="00C7456B">
      <w:pPr>
        <w:spacing w:line="360" w:lineRule="auto"/>
        <w:rPr>
          <w:rFonts w:ascii="Arial" w:hAnsi="Arial" w:cs="Arial"/>
          <w:szCs w:val="24"/>
        </w:rPr>
      </w:pPr>
    </w:p>
    <w:p w:rsidR="00862566" w:rsidRDefault="00862566" w:rsidP="00C7456B">
      <w:pPr>
        <w:spacing w:line="360" w:lineRule="auto"/>
        <w:rPr>
          <w:rFonts w:ascii="Arial" w:hAnsi="Arial" w:cs="Arial"/>
          <w:szCs w:val="24"/>
        </w:rPr>
      </w:pPr>
    </w:p>
    <w:p w:rsidR="00C7456B" w:rsidRDefault="00C7456B" w:rsidP="00C7456B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1.2 Justificativa</w:t>
      </w:r>
    </w:p>
    <w:p w:rsidR="00C7456B" w:rsidRDefault="00C7456B" w:rsidP="00C7456B">
      <w:pPr>
        <w:spacing w:line="360" w:lineRule="auto"/>
        <w:rPr>
          <w:rFonts w:ascii="Arial" w:hAnsi="Arial" w:cs="Arial"/>
          <w:b/>
        </w:rPr>
      </w:pPr>
    </w:p>
    <w:p w:rsidR="00C7456B" w:rsidRDefault="00C7456B" w:rsidP="00C7456B">
      <w:pPr>
        <w:spacing w:line="360" w:lineRule="auto"/>
        <w:rPr>
          <w:rFonts w:ascii="Arial" w:hAnsi="Arial" w:cs="Arial"/>
          <w:b/>
        </w:rPr>
      </w:pPr>
    </w:p>
    <w:p w:rsidR="00862566" w:rsidRDefault="00862566" w:rsidP="00862566">
      <w:pPr>
        <w:spacing w:line="360" w:lineRule="auto"/>
        <w:ind w:firstLine="708"/>
        <w:jc w:val="both"/>
        <w:rPr>
          <w:rFonts w:ascii="Arial" w:hAnsi="Arial" w:cs="Arial"/>
          <w:szCs w:val="24"/>
        </w:rPr>
      </w:pPr>
      <w:commentRangeStart w:id="50"/>
      <w:r>
        <w:rPr>
          <w:rFonts w:ascii="Arial" w:hAnsi="Arial" w:cs="Arial"/>
          <w:szCs w:val="24"/>
        </w:rPr>
        <w:t xml:space="preserve">Uma ferramenta já desenvolvida neste ramo é a </w:t>
      </w:r>
      <w:proofErr w:type="gramStart"/>
      <w:r>
        <w:rPr>
          <w:rFonts w:ascii="Arial" w:hAnsi="Arial" w:cs="Arial"/>
          <w:szCs w:val="24"/>
        </w:rPr>
        <w:t>GHNet</w:t>
      </w:r>
      <w:proofErr w:type="gramEnd"/>
      <w:r>
        <w:rPr>
          <w:rFonts w:ascii="Arial" w:hAnsi="Arial" w:cs="Arial"/>
          <w:szCs w:val="24"/>
        </w:rPr>
        <w:t xml:space="preserve"> (</w:t>
      </w:r>
      <w:r w:rsidR="00ED18D5" w:rsidRPr="00ED18D5">
        <w:rPr>
          <w:rFonts w:ascii="Arial" w:hAnsi="Arial" w:cs="Arial"/>
          <w:i/>
          <w:szCs w:val="24"/>
          <w:rPrChange w:id="51" w:author="LUIZ EVANGELISTA" w:date="2018-08-25T16:13:00Z">
            <w:rPr>
              <w:rFonts w:ascii="Arial" w:hAnsi="Arial" w:cs="Arial"/>
              <w:szCs w:val="24"/>
            </w:rPr>
          </w:rPrChange>
        </w:rPr>
        <w:t>Global Health Network</w:t>
      </w:r>
      <w:r>
        <w:rPr>
          <w:rFonts w:ascii="Arial" w:hAnsi="Arial" w:cs="Arial"/>
          <w:szCs w:val="24"/>
        </w:rPr>
        <w:t xml:space="preserve">); </w:t>
      </w:r>
      <w:del w:id="52" w:author="LUIZ EVANGELISTA" w:date="2018-08-25T16:13:00Z">
        <w:r w:rsidDel="008577CA">
          <w:rPr>
            <w:rFonts w:ascii="Arial" w:hAnsi="Arial" w:cs="Arial"/>
            <w:szCs w:val="24"/>
          </w:rPr>
          <w:delText xml:space="preserve"> </w:delText>
        </w:r>
      </w:del>
      <w:r>
        <w:rPr>
          <w:rFonts w:ascii="Arial" w:hAnsi="Arial" w:cs="Arial"/>
          <w:szCs w:val="24"/>
        </w:rPr>
        <w:t>A GHNet foi criada em 1994, com sete componentes principais, Conectividade; Tele monitorização de doenças; Universidade GHNet; Conexão de ONGs; “Cyberdocs”; Servidores científicos de pesquisa; e Home Page. Tal ferramenta proporciona uma plataforma web para auxílio no controle de epidemias. (</w:t>
      </w:r>
      <w:r w:rsidRPr="009E7389">
        <w:rPr>
          <w:rFonts w:ascii="Arial" w:hAnsi="Arial" w:cs="Arial"/>
          <w:szCs w:val="24"/>
        </w:rPr>
        <w:t xml:space="preserve">Iochida e </w:t>
      </w:r>
      <w:proofErr w:type="gramStart"/>
      <w:r w:rsidRPr="009E7389">
        <w:rPr>
          <w:rFonts w:ascii="Arial" w:hAnsi="Arial" w:cs="Arial"/>
          <w:szCs w:val="24"/>
        </w:rPr>
        <w:t>LaPorte</w:t>
      </w:r>
      <w:proofErr w:type="gramEnd"/>
      <w:r w:rsidRPr="009E7389">
        <w:rPr>
          <w:rFonts w:ascii="Arial" w:hAnsi="Arial" w:cs="Arial"/>
          <w:szCs w:val="24"/>
        </w:rPr>
        <w:t>, 1998,  v.1</w:t>
      </w:r>
      <w:r>
        <w:rPr>
          <w:rFonts w:ascii="Arial" w:hAnsi="Arial" w:cs="Arial"/>
          <w:szCs w:val="24"/>
        </w:rPr>
        <w:t>).</w:t>
      </w:r>
      <w:commentRangeEnd w:id="50"/>
      <w:r w:rsidR="008577CA">
        <w:rPr>
          <w:rStyle w:val="Refdecomentrio"/>
        </w:rPr>
        <w:commentReference w:id="50"/>
      </w:r>
    </w:p>
    <w:p w:rsidR="00C7456B" w:rsidRPr="00862566" w:rsidRDefault="00862566" w:rsidP="00862566">
      <w:p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Contudo a ferramenta citada não da à mesma tratativa ao combate de epidemias quanto à solução proposta por esse projeto; enquanto uma abrange globalmente e de um nível mais alto, a outra abrange localmente e de um nível bem </w:t>
      </w:r>
      <w:r>
        <w:rPr>
          <w:rFonts w:ascii="Arial" w:hAnsi="Arial" w:cs="Arial"/>
          <w:szCs w:val="24"/>
        </w:rPr>
        <w:lastRenderedPageBreak/>
        <w:t>mais baixo, focada em realizar administração e a detecção dos casos de arboviroses. Embora semelhantes a complexidade de um</w:t>
      </w:r>
      <w:ins w:id="53" w:author="LUIZ EVANGELISTA" w:date="2018-08-25T16:14:00Z">
        <w:r w:rsidR="008577CA">
          <w:rPr>
            <w:rFonts w:ascii="Arial" w:hAnsi="Arial" w:cs="Arial"/>
            <w:szCs w:val="24"/>
          </w:rPr>
          <w:t>,</w:t>
        </w:r>
      </w:ins>
      <w:bookmarkStart w:id="54" w:name="_GoBack"/>
      <w:bookmarkEnd w:id="54"/>
      <w:r>
        <w:rPr>
          <w:rFonts w:ascii="Arial" w:hAnsi="Arial" w:cs="Arial"/>
          <w:szCs w:val="24"/>
        </w:rPr>
        <w:t xml:space="preserve"> não se compara a complexidade do outro, o desenvolvimento do aplicativo proposto sugere aplicar conhecimentos computacionais mais complexos do que o aplicado em uma plataforma web de suporte, como nos trás a GHNet; dando assim uma relevância teórica fundamentada a pesquisa proposta.</w:t>
      </w:r>
    </w:p>
    <w:p w:rsidR="00C7456B" w:rsidRPr="00C7456B" w:rsidRDefault="00C7456B" w:rsidP="00C7456B">
      <w:pPr>
        <w:spacing w:line="360" w:lineRule="auto"/>
        <w:rPr>
          <w:rFonts w:ascii="Arial" w:hAnsi="Arial" w:cs="Arial"/>
          <w:b/>
        </w:rPr>
      </w:pPr>
    </w:p>
    <w:sectPr w:rsidR="00C7456B" w:rsidRPr="00C7456B" w:rsidSect="00C81989">
      <w:headerReference w:type="default" r:id="rId8"/>
      <w:pgSz w:w="11906" w:h="16838"/>
      <w:pgMar w:top="1701" w:right="1134" w:bottom="1134" w:left="1701" w:header="1134" w:footer="708" w:gutter="0"/>
      <w:pgNumType w:start="12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7" w:author="LUIZ EVANGELISTA" w:date="2018-08-25T16:06:00Z" w:initials="LE">
    <w:p w:rsidR="00EE487F" w:rsidRDefault="00EE487F">
      <w:pPr>
        <w:pStyle w:val="Textodecomentrio"/>
      </w:pPr>
      <w:r>
        <w:rPr>
          <w:rStyle w:val="Refdecomentrio"/>
        </w:rPr>
        <w:annotationRef/>
      </w:r>
      <w:r>
        <w:t>Não usar nos textos termos em primeira pessoa.</w:t>
      </w:r>
    </w:p>
  </w:comment>
  <w:comment w:id="8" w:author=" " w:date="2018-08-30T17:45:00Z" w:initials="MSOffice">
    <w:p w:rsidR="00C5041E" w:rsidRDefault="00C5041E">
      <w:pPr>
        <w:pStyle w:val="Textodecomentrio"/>
      </w:pPr>
      <w:r>
        <w:rPr>
          <w:rStyle w:val="Refdecomentrio"/>
        </w:rPr>
        <w:annotationRef/>
      </w:r>
      <w:r>
        <w:t>Bete: Sugiro colocar a palavra “um” neste espaço, dando ênfase ao espaço ocioso na informática.</w:t>
      </w:r>
    </w:p>
  </w:comment>
  <w:comment w:id="9" w:author=" " w:date="2018-08-30T17:47:00Z" w:initials="MSOffice">
    <w:p w:rsidR="00C5041E" w:rsidRDefault="00C5041E">
      <w:pPr>
        <w:pStyle w:val="Textodecomentrio"/>
      </w:pPr>
      <w:r>
        <w:rPr>
          <w:rStyle w:val="Refdecomentrio"/>
        </w:rPr>
        <w:annotationRef/>
      </w:r>
      <w:r>
        <w:t>Bete: Sugiro colocar a expressão “em que” neste espaço</w:t>
      </w:r>
    </w:p>
  </w:comment>
  <w:comment w:id="10" w:author=" " w:date="2018-08-30T17:48:00Z" w:initials="MSOffice">
    <w:p w:rsidR="00C5041E" w:rsidRDefault="00C5041E">
      <w:pPr>
        <w:pStyle w:val="Textodecomentrio"/>
      </w:pPr>
      <w:r>
        <w:rPr>
          <w:rStyle w:val="Refdecomentrio"/>
        </w:rPr>
        <w:annotationRef/>
      </w:r>
      <w:r>
        <w:t>Bete: Trocar a palavra “bem” por “mais”</w:t>
      </w:r>
    </w:p>
  </w:comment>
  <w:comment w:id="14" w:author=" " w:date="2018-08-30T17:49:00Z" w:initials="MSOffice">
    <w:p w:rsidR="00C5041E" w:rsidRDefault="00C5041E">
      <w:pPr>
        <w:pStyle w:val="Textodecomentrio"/>
      </w:pPr>
      <w:r>
        <w:rPr>
          <w:rStyle w:val="Refdecomentrio"/>
        </w:rPr>
        <w:annotationRef/>
      </w:r>
      <w:r>
        <w:t xml:space="preserve">Bete: Aqui cabe um ponto final. </w:t>
      </w:r>
      <w:proofErr w:type="gramStart"/>
      <w:r>
        <w:t>e</w:t>
      </w:r>
      <w:proofErr w:type="gramEnd"/>
      <w:r>
        <w:t xml:space="preserve"> continuar em uma nova frase.</w:t>
      </w:r>
    </w:p>
  </w:comment>
  <w:comment w:id="15" w:author=" " w:date="2018-08-30T17:50:00Z" w:initials="MSOffice">
    <w:p w:rsidR="00C5041E" w:rsidRDefault="00C5041E">
      <w:pPr>
        <w:pStyle w:val="Textodecomentrio"/>
      </w:pPr>
      <w:r>
        <w:rPr>
          <w:rStyle w:val="Refdecomentrio"/>
        </w:rPr>
        <w:annotationRef/>
      </w:r>
      <w:r>
        <w:t>Bete: E juntando a frase neste ponto.</w:t>
      </w:r>
    </w:p>
  </w:comment>
  <w:comment w:id="16" w:author="LUIZ EVANGELISTA" w:date="2018-08-25T16:07:00Z" w:initials="LE">
    <w:p w:rsidR="00EE487F" w:rsidRDefault="00EE487F">
      <w:pPr>
        <w:pStyle w:val="Textodecomentrio"/>
      </w:pPr>
      <w:r>
        <w:rPr>
          <w:rStyle w:val="Refdecomentrio"/>
        </w:rPr>
        <w:annotationRef/>
      </w:r>
      <w:r>
        <w:t>Palavras estrangeiras em itálico</w:t>
      </w:r>
    </w:p>
  </w:comment>
  <w:comment w:id="24" w:author=" " w:date="2018-08-30T17:51:00Z" w:initials="MSOffice">
    <w:p w:rsidR="00C5041E" w:rsidRDefault="00C5041E">
      <w:pPr>
        <w:pStyle w:val="Textodecomentrio"/>
      </w:pPr>
      <w:r>
        <w:rPr>
          <w:rStyle w:val="Refdecomentrio"/>
        </w:rPr>
        <w:annotationRef/>
      </w:r>
      <w:r>
        <w:t xml:space="preserve">Bete: Aqui entra uma </w:t>
      </w:r>
      <w:proofErr w:type="gramStart"/>
      <w:r>
        <w:t>virgula</w:t>
      </w:r>
      <w:proofErr w:type="gramEnd"/>
      <w:r>
        <w:t>.</w:t>
      </w:r>
    </w:p>
  </w:comment>
  <w:comment w:id="25" w:author=" " w:date="2018-08-30T17:51:00Z" w:initials="MSOffice">
    <w:p w:rsidR="00C5041E" w:rsidRDefault="00C5041E">
      <w:pPr>
        <w:pStyle w:val="Textodecomentrio"/>
      </w:pPr>
      <w:r>
        <w:rPr>
          <w:rStyle w:val="Refdecomentrio"/>
        </w:rPr>
        <w:annotationRef/>
      </w:r>
      <w:r>
        <w:t xml:space="preserve">Bete: Aqui fica melhor sem a </w:t>
      </w:r>
      <w:proofErr w:type="gramStart"/>
      <w:r>
        <w:t>virgula</w:t>
      </w:r>
      <w:proofErr w:type="gramEnd"/>
      <w:r>
        <w:t>.</w:t>
      </w:r>
    </w:p>
  </w:comment>
  <w:comment w:id="33" w:author=" " w:date="2018-08-31T14:51:00Z" w:initials="MSOffice">
    <w:p w:rsidR="00556FC7" w:rsidRDefault="00556FC7">
      <w:pPr>
        <w:pStyle w:val="Textodecomentrio"/>
      </w:pPr>
      <w:r>
        <w:rPr>
          <w:rStyle w:val="Refdecomentrio"/>
        </w:rPr>
        <w:annotationRef/>
      </w:r>
      <w:r>
        <w:t xml:space="preserve">Bete: Aqui fica melhor um ponto final e comecar </w:t>
      </w:r>
      <w:proofErr w:type="gramStart"/>
      <w:r>
        <w:t>uma outra</w:t>
      </w:r>
      <w:proofErr w:type="gramEnd"/>
      <w:r>
        <w:t xml:space="preserve"> frase.</w:t>
      </w:r>
    </w:p>
  </w:comment>
  <w:comment w:id="34" w:author=" " w:date="2018-08-31T14:53:00Z" w:initials="MSOffice">
    <w:p w:rsidR="00556FC7" w:rsidRDefault="00556FC7">
      <w:pPr>
        <w:pStyle w:val="Textodecomentrio"/>
      </w:pPr>
      <w:r>
        <w:rPr>
          <w:rStyle w:val="Refdecomentrio"/>
        </w:rPr>
        <w:annotationRef/>
      </w:r>
      <w:r>
        <w:t>Bete: Comece a frase com: “Há poucas ferramentas...</w:t>
      </w:r>
      <w:proofErr w:type="gramStart"/>
      <w:r>
        <w:t>”</w:t>
      </w:r>
      <w:proofErr w:type="gramEnd"/>
    </w:p>
  </w:comment>
  <w:comment w:id="35" w:author=" " w:date="2018-08-31T14:55:00Z" w:initials="MSOffice">
    <w:p w:rsidR="00556FC7" w:rsidRDefault="00556FC7">
      <w:pPr>
        <w:pStyle w:val="Textodecomentrio"/>
      </w:pPr>
      <w:r>
        <w:rPr>
          <w:rStyle w:val="Refdecomentrio"/>
        </w:rPr>
        <w:annotationRef/>
      </w:r>
      <w:r>
        <w:t xml:space="preserve">Bete: E aqui transforme em uma frase só colocando uma </w:t>
      </w:r>
      <w:proofErr w:type="gramStart"/>
      <w:r>
        <w:t>virgula</w:t>
      </w:r>
      <w:proofErr w:type="gramEnd"/>
      <w:r w:rsidR="004A6DC5">
        <w:t xml:space="preserve"> e segue a frase.</w:t>
      </w:r>
    </w:p>
  </w:comment>
  <w:comment w:id="37" w:author=" " w:date="2018-08-31T14:56:00Z" w:initials="MSOffice">
    <w:p w:rsidR="004A6DC5" w:rsidRDefault="004A6DC5">
      <w:pPr>
        <w:pStyle w:val="Textodecomentrio"/>
      </w:pPr>
      <w:r>
        <w:rPr>
          <w:rStyle w:val="Refdecomentrio"/>
        </w:rPr>
        <w:annotationRef/>
      </w:r>
      <w:r>
        <w:t>Bete “Este trabalho propõe-se a desenvolver um sistema...</w:t>
      </w:r>
      <w:proofErr w:type="gramStart"/>
      <w:r>
        <w:t>”</w:t>
      </w:r>
      <w:proofErr w:type="gramEnd"/>
    </w:p>
  </w:comment>
  <w:comment w:id="43" w:author=" " w:date="2018-08-31T14:56:00Z" w:initials="MSOffice">
    <w:p w:rsidR="004A6DC5" w:rsidRDefault="004A6DC5">
      <w:pPr>
        <w:pStyle w:val="Textodecomentrio"/>
      </w:pPr>
      <w:r>
        <w:rPr>
          <w:rStyle w:val="Refdecomentrio"/>
        </w:rPr>
        <w:annotationRef/>
      </w:r>
      <w:r>
        <w:t xml:space="preserve">Bete: Trocar por “até o momento” fica </w:t>
      </w:r>
      <w:r>
        <w:t>melhor.</w:t>
      </w:r>
    </w:p>
  </w:comment>
  <w:comment w:id="42" w:author="LUIZ EVANGELISTA" w:date="2018-08-25T16:10:00Z" w:initials="LE">
    <w:p w:rsidR="00A53FEA" w:rsidRDefault="00A53FEA">
      <w:pPr>
        <w:pStyle w:val="Textodecomentrio"/>
      </w:pPr>
      <w:r>
        <w:rPr>
          <w:rStyle w:val="Refdecomentrio"/>
        </w:rPr>
        <w:annotationRef/>
      </w:r>
      <w:r>
        <w:t>Existe referência bibliográfica para essa afirmação?</w:t>
      </w:r>
    </w:p>
  </w:comment>
  <w:comment w:id="50" w:author="LUIZ EVANGELISTA" w:date="2018-08-25T16:13:00Z" w:initials="LE">
    <w:p w:rsidR="008577CA" w:rsidRDefault="008577CA">
      <w:pPr>
        <w:pStyle w:val="Textodecomentrio"/>
      </w:pPr>
      <w:r>
        <w:rPr>
          <w:rStyle w:val="Refdecomentrio"/>
        </w:rPr>
        <w:annotationRef/>
      </w:r>
      <w:r>
        <w:t>Explicar melhor esse trecho.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6A1023" w15:done="0"/>
  <w15:commentEx w15:paraId="17F9FB37" w15:done="0"/>
  <w15:commentEx w15:paraId="2DC0AFFE" w15:done="0"/>
  <w15:commentEx w15:paraId="3C8BDB3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6A1023" w16cid:durableId="1F2BFCF2"/>
  <w16cid:commentId w16cid:paraId="17F9FB37" w16cid:durableId="1F2BFD3C"/>
  <w16cid:commentId w16cid:paraId="2DC0AFFE" w16cid:durableId="1F2BFDDF"/>
  <w16cid:commentId w16cid:paraId="3C8BDB30" w16cid:durableId="1F2BFEC4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11CB" w:rsidRDefault="004911CB" w:rsidP="00C7456B">
      <w:r>
        <w:separator/>
      </w:r>
    </w:p>
  </w:endnote>
  <w:endnote w:type="continuationSeparator" w:id="0">
    <w:p w:rsidR="004911CB" w:rsidRDefault="004911CB" w:rsidP="00C745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imbus Rom No 9 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11CB" w:rsidRDefault="004911CB" w:rsidP="00C7456B">
      <w:r>
        <w:separator/>
      </w:r>
    </w:p>
  </w:footnote>
  <w:footnote w:type="continuationSeparator" w:id="0">
    <w:p w:rsidR="004911CB" w:rsidRDefault="004911CB" w:rsidP="00C745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2638592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:rsidR="00C7456B" w:rsidRPr="00C7456B" w:rsidRDefault="00ED18D5">
        <w:pPr>
          <w:pStyle w:val="Cabealho"/>
          <w:jc w:val="right"/>
          <w:rPr>
            <w:rFonts w:ascii="Arial" w:hAnsi="Arial" w:cs="Arial"/>
            <w:sz w:val="20"/>
          </w:rPr>
        </w:pPr>
        <w:r>
          <w:rPr>
            <w:rFonts w:ascii="Arial" w:hAnsi="Arial" w:cs="Arial"/>
            <w:sz w:val="20"/>
          </w:rPr>
          <w:fldChar w:fldCharType="begin"/>
        </w:r>
        <w:r w:rsidR="00FD4194">
          <w:rPr>
            <w:rFonts w:ascii="Arial" w:hAnsi="Arial" w:cs="Arial"/>
            <w:sz w:val="20"/>
          </w:rPr>
          <w:instrText xml:space="preserve"> PAGE   \* MERGEFORMAT </w:instrText>
        </w:r>
        <w:r>
          <w:rPr>
            <w:rFonts w:ascii="Arial" w:hAnsi="Arial" w:cs="Arial"/>
            <w:sz w:val="20"/>
          </w:rPr>
          <w:fldChar w:fldCharType="separate"/>
        </w:r>
        <w:r w:rsidR="000D63A2">
          <w:rPr>
            <w:rFonts w:ascii="Arial" w:hAnsi="Arial" w:cs="Arial"/>
            <w:noProof/>
            <w:sz w:val="20"/>
          </w:rPr>
          <w:t>13</w:t>
        </w:r>
        <w:r>
          <w:rPr>
            <w:rFonts w:ascii="Arial" w:hAnsi="Arial" w:cs="Arial"/>
            <w:sz w:val="20"/>
          </w:rPr>
          <w:fldChar w:fldCharType="end"/>
        </w:r>
      </w:p>
    </w:sdtContent>
  </w:sdt>
  <w:p w:rsidR="00C7456B" w:rsidRPr="00FD4194" w:rsidRDefault="00FD4194" w:rsidP="00FD4194">
    <w:pPr>
      <w:spacing w:line="360" w:lineRule="auto"/>
      <w:jc w:val="right"/>
      <w:rPr>
        <w:rFonts w:ascii="Arial" w:hAnsi="Arial" w:cs="Arial"/>
        <w:b/>
        <w:color w:val="FF0000"/>
      </w:rPr>
    </w:pPr>
    <w:r w:rsidRPr="00FD4194">
      <w:rPr>
        <w:rFonts w:ascii="Arial" w:hAnsi="Arial" w:cs="Arial"/>
        <w:i/>
        <w:color w:val="FF0000"/>
        <w:sz w:val="18"/>
      </w:rPr>
      <w:t>(Letra 10, Arial, lado direito, folha textual: início da numeração)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6DB"/>
    <w:multiLevelType w:val="hybridMultilevel"/>
    <w:tmpl w:val="1CB469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F4773"/>
    <w:multiLevelType w:val="multilevel"/>
    <w:tmpl w:val="9F8C5B9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saUser">
    <w15:presenceInfo w15:providerId="None" w15:userId="CasaUser"/>
  </w15:person>
  <w15:person w15:author="LUIZ EVANGELISTA">
    <w15:presenceInfo w15:providerId="None" w15:userId="LUIZ EVANGELISTA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165C"/>
    <w:rsid w:val="00016E14"/>
    <w:rsid w:val="000307E5"/>
    <w:rsid w:val="00042C79"/>
    <w:rsid w:val="00064C51"/>
    <w:rsid w:val="000D63A2"/>
    <w:rsid w:val="001C5600"/>
    <w:rsid w:val="0022083C"/>
    <w:rsid w:val="003072E1"/>
    <w:rsid w:val="00374F35"/>
    <w:rsid w:val="00474966"/>
    <w:rsid w:val="004911CB"/>
    <w:rsid w:val="004A6DC5"/>
    <w:rsid w:val="00556FC7"/>
    <w:rsid w:val="00563D65"/>
    <w:rsid w:val="0057077B"/>
    <w:rsid w:val="006241F0"/>
    <w:rsid w:val="006C39ED"/>
    <w:rsid w:val="007A6F19"/>
    <w:rsid w:val="008577CA"/>
    <w:rsid w:val="00862566"/>
    <w:rsid w:val="008A4A6A"/>
    <w:rsid w:val="0096315F"/>
    <w:rsid w:val="00981B49"/>
    <w:rsid w:val="009B1AEA"/>
    <w:rsid w:val="00A40E4C"/>
    <w:rsid w:val="00A53FEA"/>
    <w:rsid w:val="00B2165C"/>
    <w:rsid w:val="00BF43D9"/>
    <w:rsid w:val="00BF4469"/>
    <w:rsid w:val="00C1643A"/>
    <w:rsid w:val="00C5041E"/>
    <w:rsid w:val="00C7456B"/>
    <w:rsid w:val="00C81989"/>
    <w:rsid w:val="00C96FF7"/>
    <w:rsid w:val="00CA1739"/>
    <w:rsid w:val="00CB66B3"/>
    <w:rsid w:val="00CC7C8F"/>
    <w:rsid w:val="00D57B6A"/>
    <w:rsid w:val="00DD08F3"/>
    <w:rsid w:val="00DF0E53"/>
    <w:rsid w:val="00E024FF"/>
    <w:rsid w:val="00EB449D"/>
    <w:rsid w:val="00ED18D5"/>
    <w:rsid w:val="00EE487F"/>
    <w:rsid w:val="00FD4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65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745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qFormat/>
    <w:rsid w:val="00B2165C"/>
    <w:pPr>
      <w:keepNext/>
      <w:jc w:val="center"/>
      <w:outlineLvl w:val="3"/>
    </w:pPr>
    <w:rPr>
      <w:sz w:val="28"/>
    </w:rPr>
  </w:style>
  <w:style w:type="paragraph" w:styleId="Ttulo5">
    <w:name w:val="heading 5"/>
    <w:basedOn w:val="Normal"/>
    <w:next w:val="Normal"/>
    <w:link w:val="Ttulo5Char"/>
    <w:qFormat/>
    <w:rsid w:val="00B2165C"/>
    <w:pPr>
      <w:keepNext/>
      <w:jc w:val="center"/>
      <w:outlineLvl w:val="4"/>
    </w:pPr>
    <w:rPr>
      <w:b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rsid w:val="00B2165C"/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B2165C"/>
    <w:rPr>
      <w:rFonts w:ascii="Times New Roman" w:eastAsia="Times New Roman" w:hAnsi="Times New Roman" w:cs="Times New Roman"/>
      <w:b/>
      <w:sz w:val="36"/>
      <w:szCs w:val="20"/>
      <w:lang w:eastAsia="pt-BR"/>
    </w:rPr>
  </w:style>
  <w:style w:type="paragraph" w:styleId="Corpodetexto">
    <w:name w:val="Body Text"/>
    <w:basedOn w:val="Normal"/>
    <w:link w:val="CorpodetextoChar"/>
    <w:rsid w:val="00BF43D9"/>
    <w:pPr>
      <w:spacing w:line="480" w:lineRule="auto"/>
      <w:jc w:val="both"/>
    </w:pPr>
    <w:rPr>
      <w:szCs w:val="24"/>
    </w:rPr>
  </w:style>
  <w:style w:type="character" w:customStyle="1" w:styleId="CorpodetextoChar">
    <w:name w:val="Corpo de texto Char"/>
    <w:basedOn w:val="Fontepargpadro"/>
    <w:link w:val="Corpodetexto"/>
    <w:rsid w:val="00BF43D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rpodeTexto0">
    <w:name w:val="Corpo de Texto"/>
    <w:basedOn w:val="Normal"/>
    <w:semiHidden/>
    <w:rsid w:val="00042C79"/>
    <w:pPr>
      <w:spacing w:line="360" w:lineRule="auto"/>
      <w:jc w:val="both"/>
    </w:pPr>
    <w:rPr>
      <w:rFonts w:ascii="Arial" w:eastAsia="MS Mincho" w:hAnsi="Arial" w:cs="Arial"/>
      <w:sz w:val="20"/>
    </w:rPr>
  </w:style>
  <w:style w:type="table" w:styleId="Tabelacomgrade">
    <w:name w:val="Table Grid"/>
    <w:basedOn w:val="Tabelanormal"/>
    <w:uiPriority w:val="39"/>
    <w:rsid w:val="007A6F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74F35"/>
    <w:pPr>
      <w:ind w:left="720"/>
      <w:contextualSpacing/>
    </w:pPr>
  </w:style>
  <w:style w:type="paragraph" w:customStyle="1" w:styleId="ParagrafoComum">
    <w:name w:val="Paragrafo Comum"/>
    <w:basedOn w:val="Normal"/>
    <w:link w:val="ParagrafoComumChar"/>
    <w:rsid w:val="00374F35"/>
    <w:pPr>
      <w:widowControl w:val="0"/>
      <w:autoSpaceDE w:val="0"/>
      <w:autoSpaceDN w:val="0"/>
      <w:adjustRightInd w:val="0"/>
      <w:spacing w:line="360" w:lineRule="auto"/>
      <w:ind w:firstLine="446"/>
      <w:jc w:val="both"/>
    </w:pPr>
    <w:rPr>
      <w:rFonts w:cs="Nimbus Rom No 9 L"/>
      <w:szCs w:val="24"/>
      <w:lang w:bidi="ne-NP"/>
    </w:rPr>
  </w:style>
  <w:style w:type="character" w:customStyle="1" w:styleId="ParagrafoComumChar">
    <w:name w:val="Paragrafo Comum Char"/>
    <w:basedOn w:val="Fontepargpadro"/>
    <w:link w:val="ParagrafoComum"/>
    <w:locked/>
    <w:rsid w:val="00374F35"/>
    <w:rPr>
      <w:rFonts w:ascii="Times New Roman" w:eastAsia="Times New Roman" w:hAnsi="Times New Roman" w:cs="Nimbus Rom No 9 L"/>
      <w:sz w:val="24"/>
      <w:szCs w:val="24"/>
      <w:lang w:eastAsia="pt-BR" w:bidi="ne-NP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7456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7456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7456B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7456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7456B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EE487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E487F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E487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E487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E487F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E487F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487F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728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Marcelo</dc:creator>
  <cp:keywords/>
  <dc:description/>
  <cp:lastModifiedBy> </cp:lastModifiedBy>
  <cp:revision>13</cp:revision>
  <dcterms:created xsi:type="dcterms:W3CDTF">2017-03-25T14:29:00Z</dcterms:created>
  <dcterms:modified xsi:type="dcterms:W3CDTF">2018-08-31T18:05:00Z</dcterms:modified>
</cp:coreProperties>
</file>